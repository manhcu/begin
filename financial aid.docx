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2CA6" w14:textId="30596A9F" w:rsidR="00950EB9" w:rsidRDefault="003E52C5">
      <w:bookmarkStart w:id="0" w:name="_GoBack"/>
      <w:bookmarkEnd w:id="0"/>
      <w:ins w:id="1" w:author="bioinfolab@icloud.com" w:date="2021-04-29T13:33:00Z">
        <w:r>
          <w:rPr>
            <w:lang w:val="vi-VN"/>
          </w:rPr>
          <w:t xml:space="preserve"> </w:t>
        </w:r>
      </w:ins>
      <w:r w:rsidR="00015D6D">
        <w:t>Reason you applied for aid</w:t>
      </w:r>
    </w:p>
    <w:p w14:paraId="715C2EEC" w14:textId="77777777" w:rsidR="00015D6D" w:rsidRDefault="00015D6D"/>
    <w:p w14:paraId="22A79048" w14:textId="2C6590B6" w:rsidR="00015D6D" w:rsidRDefault="00015D6D">
      <w:r w:rsidRPr="00015D6D">
        <w:t xml:space="preserve">Hello, my name is Manh Cuong and I live in Vietnam, the country in development. I have a deep interest in the field of Artificial Intelligent. </w:t>
      </w:r>
      <w:proofErr w:type="gramStart"/>
      <w:r w:rsidRPr="00015D6D">
        <w:t>However</w:t>
      </w:r>
      <w:proofErr w:type="gramEnd"/>
      <w:r w:rsidRPr="00015D6D">
        <w:t xml:space="preserve"> I feel I lack the understanding of the basics of Data Science and hence I am not able to comprehend the articles very well. </w:t>
      </w:r>
      <w:proofErr w:type="gramStart"/>
      <w:r w:rsidRPr="00015D6D">
        <w:t>So</w:t>
      </w:r>
      <w:proofErr w:type="gramEnd"/>
      <w:r w:rsidRPr="00015D6D">
        <w:t xml:space="preserve"> I want to do a course that covers the fundamental topics of this field. Receiving Financial Aid for this course will help me get valuable knowledge in Data Science, Cloud Databases, programming python, SQL, Deep learning, and so on. I have searched for a job for a long time for earning money for taking this course, and I do not find yet, and the time goes on, and receiving financial aid will allow me to focus on my studies. I want to invest in my career and my education, but at this moment I can only invest my time to increase my knowledge and advance in my career and not the money. Hopefully, this will change in the upcoming years because I always want to increase my knowledge and new technologies and I’m eager to work and advance in my career.</w:t>
      </w:r>
    </w:p>
    <w:p w14:paraId="4F6D54C2" w14:textId="77777777" w:rsidR="00015D6D" w:rsidRPr="00015D6D" w:rsidRDefault="00015D6D"/>
    <w:p w14:paraId="353A5B06" w14:textId="788119C7" w:rsidR="00015D6D" w:rsidRDefault="00015D6D">
      <w:r>
        <w:t>How will your selected course help with your goal?</w:t>
      </w:r>
    </w:p>
    <w:p w14:paraId="0BC6E5DA" w14:textId="77777777" w:rsidR="00015D6D" w:rsidRDefault="00015D6D"/>
    <w:p w14:paraId="410F5ABD" w14:textId="38B070AB" w:rsidR="00015D6D" w:rsidRDefault="00015D6D">
      <w:r w:rsidRPr="00015D6D">
        <w:t xml:space="preserve">I am a beginner. I want to take an Artificial Intelligent project while I have not any knowledge about Data Science. Taking this course will help me to have bases about Data Science, Relational Database Management System (RDBMS), Cloud Databases, Python Programming, SQL, Deep Learning, Machine Learning, Big Data, Data Mining, Github, Jupyter notebooks, Rstudio. It can help me advance in my knowledge. step by step, the course will help me to gain a picture in terms of data science and artificial intelligence. Online learning will help me absorb new knowledge flexibly anytime, anywhere. I found out about this course through the recommendation of my colleagues and experienced people. This course will help me in defining Data Science, understanding how Python could potentially impact my business. Identifying which aspects of Data Science seem most important and relevant to </w:t>
      </w:r>
      <w:r w:rsidR="004E4DB4">
        <w:t>me</w:t>
      </w:r>
      <w:r w:rsidRPr="00015D6D">
        <w:t xml:space="preserve">, </w:t>
      </w:r>
      <w:proofErr w:type="gramStart"/>
      <w:r w:rsidRPr="00015D6D">
        <w:t>Walking</w:t>
      </w:r>
      <w:proofErr w:type="gramEnd"/>
      <w:r w:rsidRPr="00015D6D">
        <w:t xml:space="preserve"> away with a strong foundation in where Data Science is going, what it does, and how to prepare for it.</w:t>
      </w:r>
    </w:p>
    <w:p w14:paraId="19912873" w14:textId="77777777" w:rsidR="00015D6D" w:rsidRPr="00015D6D" w:rsidRDefault="00015D6D"/>
    <w:sectPr w:rsidR="00015D6D" w:rsidRPr="00015D6D" w:rsidSect="00C57050">
      <w:pgSz w:w="11907" w:h="16840" w:code="9"/>
      <w:pgMar w:top="765" w:right="765" w:bottom="765" w:left="765" w:header="706" w:footer="706" w:gutter="0"/>
      <w:cols w:space="720"/>
      <w:docGrid w:linePitch="360"/>
      <w:sectPrChange w:id="2" w:author="bioinfolab@icloud.com" w:date="2021-04-26T10:14:00Z">
        <w:sectPr w:rsidR="00015D6D" w:rsidRPr="00015D6D" w:rsidSect="00C57050">
          <w:pgSz w:w="12240" w:h="15840" w:code="0"/>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oinfolab@icloud.com">
    <w15:presenceInfo w15:providerId="Windows Live" w15:userId="d770f0217d197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6D"/>
    <w:rsid w:val="0000384F"/>
    <w:rsid w:val="000057BB"/>
    <w:rsid w:val="000076DC"/>
    <w:rsid w:val="00015D6D"/>
    <w:rsid w:val="00024AC0"/>
    <w:rsid w:val="00025998"/>
    <w:rsid w:val="00026E69"/>
    <w:rsid w:val="00030859"/>
    <w:rsid w:val="00031C0E"/>
    <w:rsid w:val="000334F4"/>
    <w:rsid w:val="0003541A"/>
    <w:rsid w:val="00035629"/>
    <w:rsid w:val="000370FB"/>
    <w:rsid w:val="00045AEA"/>
    <w:rsid w:val="0005301C"/>
    <w:rsid w:val="00061E4C"/>
    <w:rsid w:val="00062622"/>
    <w:rsid w:val="00066FF3"/>
    <w:rsid w:val="00067E19"/>
    <w:rsid w:val="0007053A"/>
    <w:rsid w:val="00076ADC"/>
    <w:rsid w:val="0008197E"/>
    <w:rsid w:val="00085401"/>
    <w:rsid w:val="000A0175"/>
    <w:rsid w:val="000A18B6"/>
    <w:rsid w:val="000A481D"/>
    <w:rsid w:val="000A711A"/>
    <w:rsid w:val="000A75A9"/>
    <w:rsid w:val="000B130F"/>
    <w:rsid w:val="000B1EA5"/>
    <w:rsid w:val="000C07B9"/>
    <w:rsid w:val="000C25C5"/>
    <w:rsid w:val="000C6E6A"/>
    <w:rsid w:val="000D5442"/>
    <w:rsid w:val="000E6EA7"/>
    <w:rsid w:val="000F1565"/>
    <w:rsid w:val="000F2829"/>
    <w:rsid w:val="000F68B0"/>
    <w:rsid w:val="00103A25"/>
    <w:rsid w:val="00106276"/>
    <w:rsid w:val="0011010B"/>
    <w:rsid w:val="00112166"/>
    <w:rsid w:val="00114C1B"/>
    <w:rsid w:val="00124372"/>
    <w:rsid w:val="00127202"/>
    <w:rsid w:val="001275EC"/>
    <w:rsid w:val="001364D8"/>
    <w:rsid w:val="00137965"/>
    <w:rsid w:val="0015131C"/>
    <w:rsid w:val="00155DEE"/>
    <w:rsid w:val="0016089F"/>
    <w:rsid w:val="00164416"/>
    <w:rsid w:val="001663A3"/>
    <w:rsid w:val="001733F5"/>
    <w:rsid w:val="00177A27"/>
    <w:rsid w:val="00181264"/>
    <w:rsid w:val="00182596"/>
    <w:rsid w:val="00194E4D"/>
    <w:rsid w:val="00195679"/>
    <w:rsid w:val="00196695"/>
    <w:rsid w:val="001A45B5"/>
    <w:rsid w:val="001A67A3"/>
    <w:rsid w:val="001A7DA1"/>
    <w:rsid w:val="001A7EED"/>
    <w:rsid w:val="001C78B2"/>
    <w:rsid w:val="001E4BB9"/>
    <w:rsid w:val="001E50C3"/>
    <w:rsid w:val="001E5436"/>
    <w:rsid w:val="001E7069"/>
    <w:rsid w:val="001F0AAE"/>
    <w:rsid w:val="001F3BE2"/>
    <w:rsid w:val="001F633F"/>
    <w:rsid w:val="00201EF2"/>
    <w:rsid w:val="00202E24"/>
    <w:rsid w:val="0020305D"/>
    <w:rsid w:val="00207DF3"/>
    <w:rsid w:val="00211FD4"/>
    <w:rsid w:val="00217081"/>
    <w:rsid w:val="00217317"/>
    <w:rsid w:val="00231012"/>
    <w:rsid w:val="00233EA8"/>
    <w:rsid w:val="00236215"/>
    <w:rsid w:val="00240239"/>
    <w:rsid w:val="002508CB"/>
    <w:rsid w:val="00250C7B"/>
    <w:rsid w:val="00256CCC"/>
    <w:rsid w:val="002676AF"/>
    <w:rsid w:val="00272E88"/>
    <w:rsid w:val="002735EE"/>
    <w:rsid w:val="00275EB1"/>
    <w:rsid w:val="0028153B"/>
    <w:rsid w:val="00291C3A"/>
    <w:rsid w:val="002948F5"/>
    <w:rsid w:val="002A1B34"/>
    <w:rsid w:val="002A5C40"/>
    <w:rsid w:val="002A6063"/>
    <w:rsid w:val="002A6F9C"/>
    <w:rsid w:val="002B58EC"/>
    <w:rsid w:val="002C456C"/>
    <w:rsid w:val="002C5529"/>
    <w:rsid w:val="002C7F44"/>
    <w:rsid w:val="002D067D"/>
    <w:rsid w:val="002D2F23"/>
    <w:rsid w:val="002D406A"/>
    <w:rsid w:val="002D7E55"/>
    <w:rsid w:val="002E09CB"/>
    <w:rsid w:val="002E249F"/>
    <w:rsid w:val="002E5654"/>
    <w:rsid w:val="002E5D1A"/>
    <w:rsid w:val="002F239B"/>
    <w:rsid w:val="00317FD9"/>
    <w:rsid w:val="00324A97"/>
    <w:rsid w:val="00327C6C"/>
    <w:rsid w:val="00330292"/>
    <w:rsid w:val="00333F26"/>
    <w:rsid w:val="00334D35"/>
    <w:rsid w:val="00342E82"/>
    <w:rsid w:val="00347687"/>
    <w:rsid w:val="00353AF6"/>
    <w:rsid w:val="00356556"/>
    <w:rsid w:val="003620F4"/>
    <w:rsid w:val="00366455"/>
    <w:rsid w:val="003749FD"/>
    <w:rsid w:val="003870B0"/>
    <w:rsid w:val="00390387"/>
    <w:rsid w:val="003A1BA3"/>
    <w:rsid w:val="003A7044"/>
    <w:rsid w:val="003B2035"/>
    <w:rsid w:val="003B36DE"/>
    <w:rsid w:val="003B688F"/>
    <w:rsid w:val="003C653C"/>
    <w:rsid w:val="003C6FFA"/>
    <w:rsid w:val="003C73DA"/>
    <w:rsid w:val="003E0469"/>
    <w:rsid w:val="003E41B2"/>
    <w:rsid w:val="003E52C5"/>
    <w:rsid w:val="003F01CA"/>
    <w:rsid w:val="003F0BF1"/>
    <w:rsid w:val="003F5CB5"/>
    <w:rsid w:val="003F6CBA"/>
    <w:rsid w:val="003F7CA8"/>
    <w:rsid w:val="00400088"/>
    <w:rsid w:val="00402A59"/>
    <w:rsid w:val="00407D7B"/>
    <w:rsid w:val="00413575"/>
    <w:rsid w:val="00413B28"/>
    <w:rsid w:val="00423C5A"/>
    <w:rsid w:val="00424B9B"/>
    <w:rsid w:val="00426846"/>
    <w:rsid w:val="004310B7"/>
    <w:rsid w:val="00436C07"/>
    <w:rsid w:val="00451418"/>
    <w:rsid w:val="004636FD"/>
    <w:rsid w:val="004672E0"/>
    <w:rsid w:val="00471B82"/>
    <w:rsid w:val="0047656B"/>
    <w:rsid w:val="00480E0D"/>
    <w:rsid w:val="004841E5"/>
    <w:rsid w:val="00487153"/>
    <w:rsid w:val="00492077"/>
    <w:rsid w:val="004924DC"/>
    <w:rsid w:val="00494981"/>
    <w:rsid w:val="00494CD8"/>
    <w:rsid w:val="004A1E99"/>
    <w:rsid w:val="004A3DE1"/>
    <w:rsid w:val="004A45AF"/>
    <w:rsid w:val="004A4E9F"/>
    <w:rsid w:val="004B1599"/>
    <w:rsid w:val="004C3512"/>
    <w:rsid w:val="004C6A22"/>
    <w:rsid w:val="004D48A5"/>
    <w:rsid w:val="004D5739"/>
    <w:rsid w:val="004D7444"/>
    <w:rsid w:val="004E0EBD"/>
    <w:rsid w:val="004E1DA7"/>
    <w:rsid w:val="004E2002"/>
    <w:rsid w:val="004E24B1"/>
    <w:rsid w:val="004E4DB4"/>
    <w:rsid w:val="004E68BD"/>
    <w:rsid w:val="004E6D7A"/>
    <w:rsid w:val="004E7DCB"/>
    <w:rsid w:val="004F44BF"/>
    <w:rsid w:val="00501CC9"/>
    <w:rsid w:val="00502411"/>
    <w:rsid w:val="00504177"/>
    <w:rsid w:val="005052B9"/>
    <w:rsid w:val="0051396E"/>
    <w:rsid w:val="00517B34"/>
    <w:rsid w:val="005243FC"/>
    <w:rsid w:val="00532BC8"/>
    <w:rsid w:val="00533225"/>
    <w:rsid w:val="005350AB"/>
    <w:rsid w:val="0053797F"/>
    <w:rsid w:val="005424FD"/>
    <w:rsid w:val="00547F6D"/>
    <w:rsid w:val="0055557E"/>
    <w:rsid w:val="00557539"/>
    <w:rsid w:val="00561F00"/>
    <w:rsid w:val="00562CDD"/>
    <w:rsid w:val="00571683"/>
    <w:rsid w:val="00571879"/>
    <w:rsid w:val="00576916"/>
    <w:rsid w:val="00582D3E"/>
    <w:rsid w:val="00587D32"/>
    <w:rsid w:val="00592851"/>
    <w:rsid w:val="0059286D"/>
    <w:rsid w:val="00593D53"/>
    <w:rsid w:val="00596C96"/>
    <w:rsid w:val="005A1371"/>
    <w:rsid w:val="005C2A54"/>
    <w:rsid w:val="005C38B3"/>
    <w:rsid w:val="005C7034"/>
    <w:rsid w:val="005D1084"/>
    <w:rsid w:val="005D51F8"/>
    <w:rsid w:val="005D6F8E"/>
    <w:rsid w:val="00602F4A"/>
    <w:rsid w:val="00611C98"/>
    <w:rsid w:val="00611E76"/>
    <w:rsid w:val="00611F55"/>
    <w:rsid w:val="00614690"/>
    <w:rsid w:val="00615124"/>
    <w:rsid w:val="006162CA"/>
    <w:rsid w:val="00617172"/>
    <w:rsid w:val="00621440"/>
    <w:rsid w:val="00622149"/>
    <w:rsid w:val="006279DC"/>
    <w:rsid w:val="00630875"/>
    <w:rsid w:val="0063785B"/>
    <w:rsid w:val="00645EF9"/>
    <w:rsid w:val="00652498"/>
    <w:rsid w:val="00654CCF"/>
    <w:rsid w:val="00655B13"/>
    <w:rsid w:val="006648EF"/>
    <w:rsid w:val="00670422"/>
    <w:rsid w:val="00675943"/>
    <w:rsid w:val="00677908"/>
    <w:rsid w:val="00681C14"/>
    <w:rsid w:val="00693554"/>
    <w:rsid w:val="00697DE9"/>
    <w:rsid w:val="006A4349"/>
    <w:rsid w:val="006A547A"/>
    <w:rsid w:val="006A75E4"/>
    <w:rsid w:val="006B0048"/>
    <w:rsid w:val="006B308C"/>
    <w:rsid w:val="006B461E"/>
    <w:rsid w:val="006B5877"/>
    <w:rsid w:val="006B656B"/>
    <w:rsid w:val="006C4C0C"/>
    <w:rsid w:val="006C730E"/>
    <w:rsid w:val="006C7D7E"/>
    <w:rsid w:val="006D217B"/>
    <w:rsid w:val="006D3E69"/>
    <w:rsid w:val="006E698D"/>
    <w:rsid w:val="006F056B"/>
    <w:rsid w:val="006F4A22"/>
    <w:rsid w:val="006F4A7D"/>
    <w:rsid w:val="00701820"/>
    <w:rsid w:val="007053C1"/>
    <w:rsid w:val="007057C3"/>
    <w:rsid w:val="00705C1D"/>
    <w:rsid w:val="00711CB2"/>
    <w:rsid w:val="007157DD"/>
    <w:rsid w:val="007178AA"/>
    <w:rsid w:val="00723584"/>
    <w:rsid w:val="00724286"/>
    <w:rsid w:val="007261AB"/>
    <w:rsid w:val="00730405"/>
    <w:rsid w:val="00740527"/>
    <w:rsid w:val="007414D0"/>
    <w:rsid w:val="007503FC"/>
    <w:rsid w:val="00751DD3"/>
    <w:rsid w:val="0075342B"/>
    <w:rsid w:val="007548C7"/>
    <w:rsid w:val="007554E2"/>
    <w:rsid w:val="007623FC"/>
    <w:rsid w:val="0077166C"/>
    <w:rsid w:val="00784199"/>
    <w:rsid w:val="00785D51"/>
    <w:rsid w:val="007923D5"/>
    <w:rsid w:val="007A591A"/>
    <w:rsid w:val="007A677F"/>
    <w:rsid w:val="007B2BB1"/>
    <w:rsid w:val="007B4AAE"/>
    <w:rsid w:val="007C05F5"/>
    <w:rsid w:val="007C0CBB"/>
    <w:rsid w:val="007C7243"/>
    <w:rsid w:val="007D1241"/>
    <w:rsid w:val="007D7717"/>
    <w:rsid w:val="007E1769"/>
    <w:rsid w:val="007E4D6A"/>
    <w:rsid w:val="007F6135"/>
    <w:rsid w:val="007F6C59"/>
    <w:rsid w:val="008022B8"/>
    <w:rsid w:val="00802B19"/>
    <w:rsid w:val="00805FF1"/>
    <w:rsid w:val="00810126"/>
    <w:rsid w:val="0081270A"/>
    <w:rsid w:val="00817026"/>
    <w:rsid w:val="00827DC0"/>
    <w:rsid w:val="00835C9C"/>
    <w:rsid w:val="00842A07"/>
    <w:rsid w:val="00844D5D"/>
    <w:rsid w:val="0084588B"/>
    <w:rsid w:val="008466FD"/>
    <w:rsid w:val="008475FE"/>
    <w:rsid w:val="0085085A"/>
    <w:rsid w:val="0085220E"/>
    <w:rsid w:val="008542FE"/>
    <w:rsid w:val="00855C35"/>
    <w:rsid w:val="008805E6"/>
    <w:rsid w:val="00882025"/>
    <w:rsid w:val="00883AE4"/>
    <w:rsid w:val="00883F01"/>
    <w:rsid w:val="00891C9A"/>
    <w:rsid w:val="008A07DE"/>
    <w:rsid w:val="008A2242"/>
    <w:rsid w:val="008B3732"/>
    <w:rsid w:val="008B55B9"/>
    <w:rsid w:val="008B701B"/>
    <w:rsid w:val="008C535E"/>
    <w:rsid w:val="008D7ECC"/>
    <w:rsid w:val="008E0278"/>
    <w:rsid w:val="008E09CE"/>
    <w:rsid w:val="008E72F2"/>
    <w:rsid w:val="008F28FE"/>
    <w:rsid w:val="008F7450"/>
    <w:rsid w:val="00900605"/>
    <w:rsid w:val="009067EB"/>
    <w:rsid w:val="0091586E"/>
    <w:rsid w:val="009165E8"/>
    <w:rsid w:val="00917A66"/>
    <w:rsid w:val="00930C49"/>
    <w:rsid w:val="009464E2"/>
    <w:rsid w:val="009507B1"/>
    <w:rsid w:val="00950EB9"/>
    <w:rsid w:val="0096070A"/>
    <w:rsid w:val="00964DB3"/>
    <w:rsid w:val="00970213"/>
    <w:rsid w:val="0097702B"/>
    <w:rsid w:val="00982077"/>
    <w:rsid w:val="0098230F"/>
    <w:rsid w:val="009859D2"/>
    <w:rsid w:val="009A0B30"/>
    <w:rsid w:val="009A6260"/>
    <w:rsid w:val="009B5174"/>
    <w:rsid w:val="009B7245"/>
    <w:rsid w:val="009C5626"/>
    <w:rsid w:val="009C6ED1"/>
    <w:rsid w:val="009E4DE2"/>
    <w:rsid w:val="009E7A73"/>
    <w:rsid w:val="009F688E"/>
    <w:rsid w:val="00A12F0A"/>
    <w:rsid w:val="00A16C9E"/>
    <w:rsid w:val="00A177B3"/>
    <w:rsid w:val="00A21C23"/>
    <w:rsid w:val="00A335ED"/>
    <w:rsid w:val="00A34DA2"/>
    <w:rsid w:val="00A42500"/>
    <w:rsid w:val="00A441BF"/>
    <w:rsid w:val="00A44BEF"/>
    <w:rsid w:val="00A44F0A"/>
    <w:rsid w:val="00A522A5"/>
    <w:rsid w:val="00A5662B"/>
    <w:rsid w:val="00A66129"/>
    <w:rsid w:val="00A67019"/>
    <w:rsid w:val="00A67A80"/>
    <w:rsid w:val="00A70234"/>
    <w:rsid w:val="00A81239"/>
    <w:rsid w:val="00A8168B"/>
    <w:rsid w:val="00A83C99"/>
    <w:rsid w:val="00A84E9F"/>
    <w:rsid w:val="00A91336"/>
    <w:rsid w:val="00A9273F"/>
    <w:rsid w:val="00A93FA7"/>
    <w:rsid w:val="00A96BFA"/>
    <w:rsid w:val="00AA1172"/>
    <w:rsid w:val="00AA2585"/>
    <w:rsid w:val="00AA56AF"/>
    <w:rsid w:val="00AA6173"/>
    <w:rsid w:val="00AA6372"/>
    <w:rsid w:val="00AC1298"/>
    <w:rsid w:val="00AC26E8"/>
    <w:rsid w:val="00AC3B91"/>
    <w:rsid w:val="00AC5BD3"/>
    <w:rsid w:val="00AC6CCF"/>
    <w:rsid w:val="00AD10A1"/>
    <w:rsid w:val="00AD228E"/>
    <w:rsid w:val="00AD55B6"/>
    <w:rsid w:val="00AD5CED"/>
    <w:rsid w:val="00AD71DB"/>
    <w:rsid w:val="00AE0B2F"/>
    <w:rsid w:val="00AE17E2"/>
    <w:rsid w:val="00AF3F15"/>
    <w:rsid w:val="00AF514C"/>
    <w:rsid w:val="00AF655F"/>
    <w:rsid w:val="00B057A5"/>
    <w:rsid w:val="00B05DF2"/>
    <w:rsid w:val="00B215B6"/>
    <w:rsid w:val="00B251C3"/>
    <w:rsid w:val="00B263D2"/>
    <w:rsid w:val="00B33B25"/>
    <w:rsid w:val="00B364A9"/>
    <w:rsid w:val="00B37700"/>
    <w:rsid w:val="00B44637"/>
    <w:rsid w:val="00B56B9C"/>
    <w:rsid w:val="00B745FA"/>
    <w:rsid w:val="00B751A9"/>
    <w:rsid w:val="00B760CA"/>
    <w:rsid w:val="00B77258"/>
    <w:rsid w:val="00B823EF"/>
    <w:rsid w:val="00B84218"/>
    <w:rsid w:val="00B86468"/>
    <w:rsid w:val="00B91D7E"/>
    <w:rsid w:val="00BB3E67"/>
    <w:rsid w:val="00BB69CB"/>
    <w:rsid w:val="00BC0AB7"/>
    <w:rsid w:val="00BC0E8B"/>
    <w:rsid w:val="00BC67A5"/>
    <w:rsid w:val="00BD3B17"/>
    <w:rsid w:val="00BD43DB"/>
    <w:rsid w:val="00BD7369"/>
    <w:rsid w:val="00BD7EE7"/>
    <w:rsid w:val="00BE261C"/>
    <w:rsid w:val="00BE60B4"/>
    <w:rsid w:val="00BF2439"/>
    <w:rsid w:val="00BF3096"/>
    <w:rsid w:val="00BF454C"/>
    <w:rsid w:val="00BF5301"/>
    <w:rsid w:val="00BF6925"/>
    <w:rsid w:val="00C00D1C"/>
    <w:rsid w:val="00C24E98"/>
    <w:rsid w:val="00C2539D"/>
    <w:rsid w:val="00C26801"/>
    <w:rsid w:val="00C2773D"/>
    <w:rsid w:val="00C32915"/>
    <w:rsid w:val="00C37731"/>
    <w:rsid w:val="00C44DD9"/>
    <w:rsid w:val="00C50733"/>
    <w:rsid w:val="00C53320"/>
    <w:rsid w:val="00C533CB"/>
    <w:rsid w:val="00C57050"/>
    <w:rsid w:val="00C57254"/>
    <w:rsid w:val="00C57598"/>
    <w:rsid w:val="00C66E6B"/>
    <w:rsid w:val="00C67763"/>
    <w:rsid w:val="00C729F2"/>
    <w:rsid w:val="00C770C1"/>
    <w:rsid w:val="00C80937"/>
    <w:rsid w:val="00C85E7F"/>
    <w:rsid w:val="00C94EE7"/>
    <w:rsid w:val="00C97C37"/>
    <w:rsid w:val="00CA123E"/>
    <w:rsid w:val="00CA3209"/>
    <w:rsid w:val="00CA7F9F"/>
    <w:rsid w:val="00CB3B94"/>
    <w:rsid w:val="00CB416F"/>
    <w:rsid w:val="00CB4FC6"/>
    <w:rsid w:val="00CB6DDB"/>
    <w:rsid w:val="00CC2053"/>
    <w:rsid w:val="00CC2212"/>
    <w:rsid w:val="00CC3F8A"/>
    <w:rsid w:val="00CC798E"/>
    <w:rsid w:val="00CD0407"/>
    <w:rsid w:val="00CD328B"/>
    <w:rsid w:val="00CE4252"/>
    <w:rsid w:val="00CE6357"/>
    <w:rsid w:val="00CE73DC"/>
    <w:rsid w:val="00CF0816"/>
    <w:rsid w:val="00CF15EA"/>
    <w:rsid w:val="00CF3ECD"/>
    <w:rsid w:val="00D036C0"/>
    <w:rsid w:val="00D17DA7"/>
    <w:rsid w:val="00D30BD6"/>
    <w:rsid w:val="00D339F3"/>
    <w:rsid w:val="00D34D59"/>
    <w:rsid w:val="00D37EC3"/>
    <w:rsid w:val="00D4137B"/>
    <w:rsid w:val="00D42BCB"/>
    <w:rsid w:val="00D51334"/>
    <w:rsid w:val="00D538C7"/>
    <w:rsid w:val="00D675BB"/>
    <w:rsid w:val="00D70C4B"/>
    <w:rsid w:val="00D714CB"/>
    <w:rsid w:val="00D72818"/>
    <w:rsid w:val="00D7739A"/>
    <w:rsid w:val="00D8152C"/>
    <w:rsid w:val="00D829A3"/>
    <w:rsid w:val="00D83B80"/>
    <w:rsid w:val="00D848B7"/>
    <w:rsid w:val="00D84DBA"/>
    <w:rsid w:val="00D91BF5"/>
    <w:rsid w:val="00DA370D"/>
    <w:rsid w:val="00DB0D2D"/>
    <w:rsid w:val="00DB3EEA"/>
    <w:rsid w:val="00DB4E48"/>
    <w:rsid w:val="00DC1CA9"/>
    <w:rsid w:val="00DC5A71"/>
    <w:rsid w:val="00DD376A"/>
    <w:rsid w:val="00DE35AF"/>
    <w:rsid w:val="00DE53EA"/>
    <w:rsid w:val="00DF0597"/>
    <w:rsid w:val="00DF0A6A"/>
    <w:rsid w:val="00DF4FA8"/>
    <w:rsid w:val="00E0320B"/>
    <w:rsid w:val="00E03C69"/>
    <w:rsid w:val="00E105EB"/>
    <w:rsid w:val="00E10BC6"/>
    <w:rsid w:val="00E13AAC"/>
    <w:rsid w:val="00E20866"/>
    <w:rsid w:val="00E27519"/>
    <w:rsid w:val="00E31B91"/>
    <w:rsid w:val="00E3448A"/>
    <w:rsid w:val="00E34AA3"/>
    <w:rsid w:val="00E41606"/>
    <w:rsid w:val="00E432EC"/>
    <w:rsid w:val="00E43FD8"/>
    <w:rsid w:val="00E4737D"/>
    <w:rsid w:val="00E51863"/>
    <w:rsid w:val="00E52C1B"/>
    <w:rsid w:val="00E5732D"/>
    <w:rsid w:val="00E67208"/>
    <w:rsid w:val="00E67798"/>
    <w:rsid w:val="00E72AE1"/>
    <w:rsid w:val="00E740BD"/>
    <w:rsid w:val="00E82820"/>
    <w:rsid w:val="00E845FB"/>
    <w:rsid w:val="00E856DF"/>
    <w:rsid w:val="00E86751"/>
    <w:rsid w:val="00E90A3E"/>
    <w:rsid w:val="00E91021"/>
    <w:rsid w:val="00E92384"/>
    <w:rsid w:val="00E927F7"/>
    <w:rsid w:val="00E93913"/>
    <w:rsid w:val="00EA0D75"/>
    <w:rsid w:val="00EA521C"/>
    <w:rsid w:val="00EA55AD"/>
    <w:rsid w:val="00EB375A"/>
    <w:rsid w:val="00EC2CE5"/>
    <w:rsid w:val="00EC4F58"/>
    <w:rsid w:val="00ED1011"/>
    <w:rsid w:val="00ED4B33"/>
    <w:rsid w:val="00EE4E40"/>
    <w:rsid w:val="00EE6AFD"/>
    <w:rsid w:val="00F01127"/>
    <w:rsid w:val="00F04553"/>
    <w:rsid w:val="00F04E6C"/>
    <w:rsid w:val="00F05E2F"/>
    <w:rsid w:val="00F07B60"/>
    <w:rsid w:val="00F10352"/>
    <w:rsid w:val="00F10E40"/>
    <w:rsid w:val="00F219E4"/>
    <w:rsid w:val="00F237C1"/>
    <w:rsid w:val="00F25DC8"/>
    <w:rsid w:val="00F2608E"/>
    <w:rsid w:val="00F262E8"/>
    <w:rsid w:val="00F32323"/>
    <w:rsid w:val="00F514F8"/>
    <w:rsid w:val="00F54917"/>
    <w:rsid w:val="00F60075"/>
    <w:rsid w:val="00F61B3D"/>
    <w:rsid w:val="00F62A76"/>
    <w:rsid w:val="00F71C31"/>
    <w:rsid w:val="00F73F79"/>
    <w:rsid w:val="00F777EF"/>
    <w:rsid w:val="00F8134B"/>
    <w:rsid w:val="00F849A0"/>
    <w:rsid w:val="00F90F4B"/>
    <w:rsid w:val="00F92752"/>
    <w:rsid w:val="00FA73F4"/>
    <w:rsid w:val="00FB326B"/>
    <w:rsid w:val="00FB48C7"/>
    <w:rsid w:val="00FC6E25"/>
    <w:rsid w:val="00FD0F77"/>
    <w:rsid w:val="00FD7D02"/>
    <w:rsid w:val="00FE00E2"/>
    <w:rsid w:val="00FE0C0B"/>
    <w:rsid w:val="00FE5699"/>
    <w:rsid w:val="00FE5E0B"/>
    <w:rsid w:val="00FE7161"/>
    <w:rsid w:val="00FE74A3"/>
    <w:rsid w:val="00FF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08143"/>
  <w15:chartTrackingRefBased/>
  <w15:docId w15:val="{E45792F1-3620-C141-BFFA-EF475E40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bioinfolab@icloud.com</dc:creator>
  <cp:keywords/>
  <dc:description/>
  <cp:lastModifiedBy>bioinfolab@icloud.com</cp:lastModifiedBy>
  <cp:revision>2</cp:revision>
  <dcterms:created xsi:type="dcterms:W3CDTF">2022-11-02T02:38:00Z</dcterms:created>
  <dcterms:modified xsi:type="dcterms:W3CDTF">2022-11-02T02:44:00Z</dcterms:modified>
</cp:coreProperties>
</file>